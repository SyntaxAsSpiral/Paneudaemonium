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ins w:author="João Prado" w:id="0" w:date="2023-02-07T19:49:28Z"/>
          <w:rFonts w:ascii="Crimson Text" w:cs="Crimson Text" w:eastAsia="Crimson Text" w:hAnsi="Crimson Text"/>
          <w:sz w:val="48"/>
          <w:szCs w:val="48"/>
        </w:rPr>
      </w:pPr>
      <w:r w:rsidDel="00000000" w:rsidR="00000000" w:rsidRPr="00000000">
        <w:rPr>
          <w:rFonts w:ascii="Crimson Text" w:cs="Crimson Text" w:eastAsia="Crimson Text" w:hAnsi="Crimson Text"/>
          <w:sz w:val="48"/>
          <w:szCs w:val="48"/>
          <w:rtl w:val="0"/>
        </w:rPr>
        <w:t xml:space="preserve">The Numogram</w:t>
      </w:r>
      <w:ins w:author="João Prado" w:id="0" w:date="2023-02-07T19:49:28Z">
        <w:bookmarkStart w:colFirst="0" w:colLast="0" w:name="_mm7thyhmbtcf" w:id="0"/>
        <w:bookmarkEnd w:id="0"/>
        <w:r w:rsidDel="00000000" w:rsidR="00000000" w:rsidRPr="00000000">
          <w:rPr>
            <w:rFonts w:ascii="Crimson Text" w:cs="Crimson Text" w:eastAsia="Crimson Text" w:hAnsi="Crimson Text"/>
            <w:sz w:val="48"/>
            <w:szCs w:val="48"/>
            <w:rtl w:val="0"/>
          </w:rPr>
          <w:t xml:space="preserve">Mathesis</w:t>
        </w:r>
      </w:ins>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Change w:author="João Prado" w:id="0" w:date="2023-02-07T19:49:28Z">
          <w:pPr>
            <w:pStyle w:val="Title"/>
            <w:pageBreakBefore w:val="0"/>
            <w:pBdr>
              <w:top w:space="0" w:sz="0" w:val="nil"/>
              <w:left w:space="0" w:sz="0" w:val="nil"/>
              <w:bottom w:space="0" w:sz="0" w:val="nil"/>
              <w:right w:space="0" w:sz="0" w:val="nil"/>
              <w:between w:space="0" w:sz="0" w:val="nil"/>
            </w:pBdr>
            <w:shd w:fill="auto" w:val="clear"/>
          </w:pPr>
        </w:pPrChange>
      </w:pPr>
      <w:bookmarkStart w:colFirst="0" w:colLast="0" w:name="_mm7thyhmbtcf" w:id="0"/>
      <w:bookmarkEnd w:id="0"/>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3vv6tza3hlhz" w:id="1"/>
      <w:bookmarkEnd w:id="1"/>
      <w:r w:rsidDel="00000000" w:rsidR="00000000" w:rsidRPr="00000000">
        <w:rPr>
          <w:rFonts w:ascii="Crimson Text" w:cs="Crimson Text" w:eastAsia="Crimson Text" w:hAnsi="Crimson Text"/>
          <w:b w:val="1"/>
          <w:i w:val="0"/>
          <w:color w:val="000000"/>
          <w:rtl w:val="0"/>
        </w:rPr>
        <w:t xml:space="preserve">Introduction: Numerological alchemy, neoqabbala, gematria</w:t>
      </w:r>
      <w:r w:rsidDel="00000000" w:rsidR="00000000" w:rsidRPr="00000000">
        <w:rPr>
          <w:rtl w:val="0"/>
        </w:rPr>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o8mo3n3pkjak" w:id="2"/>
      <w:bookmarkEnd w:id="2"/>
      <w:r w:rsidDel="00000000" w:rsidR="00000000" w:rsidRPr="00000000">
        <w:rPr>
          <w:rFonts w:ascii="Crimson Text" w:cs="Crimson Text" w:eastAsia="Crimson Text" w:hAnsi="Crimson Text"/>
          <w:i w:val="0"/>
          <w:color w:val="000000"/>
          <w:rtl w:val="0"/>
        </w:rPr>
        <w:t xml:space="preserve">Course document, Deicidus, Internet School of Magic</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This makes it much faster and easier for me to answer the questions, in-context.</w:t>
      </w:r>
      <w:r w:rsidDel="00000000" w:rsidR="00000000" w:rsidRPr="00000000">
        <w:rPr>
          <w:i w:val="1"/>
          <w:rtl w:val="0"/>
        </w:rPr>
        <w:t xml:space="preserve"> This document will be publically viewable.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r w:rsidDel="00000000" w:rsidR="00000000" w:rsidRPr="00000000">
        <w:rPr>
          <w:rFonts w:ascii="Crimson Text" w:cs="Crimson Text" w:eastAsia="Crimson Text" w:hAnsi="Crimson Text"/>
          <w:rtl w:val="0"/>
        </w:rPr>
        <w:t xml:space="preserve">This week I would like to introduce a central topic and tool which will help to tie many things together going </w:t>
      </w:r>
      <w:r w:rsidDel="00000000" w:rsidR="00000000" w:rsidRPr="00000000">
        <w:rPr>
          <w:rtl w:val="0"/>
        </w:rPr>
        <w:t xml:space="preserve">forward</w:t>
      </w:r>
      <w:r w:rsidDel="00000000" w:rsidR="00000000" w:rsidRPr="00000000">
        <w:rPr>
          <w:rFonts w:ascii="Crimson Text" w:cs="Crimson Text" w:eastAsia="Crimson Text" w:hAnsi="Crimson Text"/>
          <w:rtl w:val="0"/>
        </w:rPr>
        <w:t xml:space="preserve">. This is numerology and specifically the numogram as a conceptual and mathematical tool. Numerology is a</w:t>
      </w:r>
      <w:r w:rsidDel="00000000" w:rsidR="00000000" w:rsidRPr="00000000">
        <w:rPr>
          <w:rtl w:val="0"/>
        </w:rPr>
        <w:t xml:space="preserve"> difficult topic to understand, so in this class I will give an overview and attempt to get at some key insights. We will return to the numogram frequently in future lessons to develop links between the subject matter and numerology.</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del w:author="João Prado" w:id="0" w:date="2023-02-07T19:49:28Z"/>
        </w:rPr>
      </w:pPr>
      <w:del w:author="João Prado" w:id="0" w:date="2023-02-07T19:49:28Z">
        <w:bookmarkStart w:colFirst="0" w:colLast="0" w:name="_ielorfix163a" w:id="3"/>
        <w:bookmarkEnd w:id="3"/>
        <w:r w:rsidDel="00000000" w:rsidR="00000000" w:rsidRPr="00000000">
          <w:rPr>
            <w:rtl w:val="0"/>
          </w:rPr>
          <w:delText xml:space="preserve">Mathesis</w:delText>
        </w:r>
      </w:del>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Mathesis is the secret science of all sciences, or knowledge of knowledges, the “key of keys”. This knowledge is an insight into the core nature of things, and it can only be developed through one’s own work and insight. Specifically, it seems this knowledge develops through two pathways: 1) The collation of areas of knowledge, for example looking at the similarities between evolutionary biology, neuroscience, medieval poetry, and contemporary dance, and 2) Sudden insight or visions which reveal mandalas, sacred geometry, or other key insights into how these patterns work and move. These epiphanies which give direct insight into mathesis are like harvests taken after the field has been tilled and sown by the hard work of puzzling over numbers and diagrams for many hours.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 hope that there is also a third method, namely 3) Instruction that is clear and tactful in the way it composes puzzles to help you do the hard work and to trigger the insights. Trying to transfer some of my insights into numerology from me to you is the goal of this lesson—please leave comments wherever the insight of a section is not clear to you so I can know whether I’ve succeeded.</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jy50njawwc9" w:id="4"/>
      <w:bookmarkEnd w:id="4"/>
      <w:r w:rsidDel="00000000" w:rsidR="00000000" w:rsidRPr="00000000">
        <w:rPr>
          <w:rtl w:val="0"/>
        </w:rPr>
        <w:t xml:space="preserve">The Numogram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take a look at the numogram:</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2543175" cy="4286250"/>
            <wp:effectExtent b="0" l="0" r="0" t="0"/>
            <wp:docPr id="1" name="image2.gif"/>
            <a:graphic>
              <a:graphicData uri="http://schemas.openxmlformats.org/drawingml/2006/picture">
                <pic:pic>
                  <pic:nvPicPr>
                    <pic:cNvPr id="0" name="image2.gif"/>
                    <pic:cNvPicPr preferRelativeResize="0"/>
                  </pic:nvPicPr>
                  <pic:blipFill>
                    <a:blip r:embed="rId7"/>
                    <a:srcRect b="0" l="0" r="0" t="0"/>
                    <a:stretch>
                      <a:fillRect/>
                    </a:stretch>
                  </pic:blipFill>
                  <pic:spPr>
                    <a:xfrm>
                      <a:off x="0" y="0"/>
                      <a:ext cx="2543175" cy="4286250"/>
                    </a:xfrm>
                    <a:prstGeom prst="rect"/>
                    <a:ln/>
                  </pic:spPr>
                </pic:pic>
              </a:graphicData>
            </a:graphic>
          </wp:inline>
        </w:drawing>
      </w:r>
      <w:r w:rsidDel="00000000" w:rsidR="00000000" w:rsidRPr="00000000">
        <w:rPr>
          <w:rFonts w:ascii="Open Sans" w:cs="Open Sans" w:eastAsia="Open Sans" w:hAnsi="Open Sans"/>
        </w:rPr>
        <w:drawing>
          <wp:inline distB="114300" distT="114300" distL="114300" distR="114300">
            <wp:extent cx="2990850" cy="4762500"/>
            <wp:effectExtent b="0" l="0" r="0" t="0"/>
            <wp:docPr id="2" name="image1.gif"/>
            <a:graphic>
              <a:graphicData uri="http://schemas.openxmlformats.org/drawingml/2006/picture">
                <pic:pic>
                  <pic:nvPicPr>
                    <pic:cNvPr id="0" name="image1.gif"/>
                    <pic:cNvPicPr preferRelativeResize="0"/>
                  </pic:nvPicPr>
                  <pic:blipFill>
                    <a:blip r:embed="rId8"/>
                    <a:srcRect b="0" l="0" r="0" t="0"/>
                    <a:stretch>
                      <a:fillRect/>
                    </a:stretch>
                  </pic:blipFill>
                  <pic:spPr>
                    <a:xfrm>
                      <a:off x="0" y="0"/>
                      <a:ext cx="29908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already see a number of features in this diagram.</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rPr>
      </w:pPr>
      <w:bookmarkStart w:colFirst="0" w:colLast="0" w:name="_nrgqgqzi3yp2" w:id="5"/>
      <w:bookmarkEnd w:id="5"/>
      <w:r w:rsidDel="00000000" w:rsidR="00000000" w:rsidRPr="00000000">
        <w:rPr>
          <w:rtl w:val="0"/>
        </w:rPr>
        <w:t xml:space="preserve">Construction</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how to construct the numogram, taken from my book Unleashing Nick Land’s Time-Sorcery System. I highly recommend you draw your own numogram using these instructions, so you understand the meaning of every line and numbe</w:t>
      </w:r>
      <w:ins w:author="Justin" w:id="2" w:date="2019-06-09T03:14:32Z">
        <w:del w:author="Brian Nuckols" w:id="3" w:date="2020-09-12T03:47:34Z">
          <w:r w:rsidDel="00000000" w:rsidR="00000000" w:rsidRPr="00000000">
            <w:rPr>
              <w:rtl w:val="0"/>
            </w:rPr>
            <w:delText xml:space="preserve"> </w:delText>
          </w:r>
        </w:del>
      </w:ins>
      <w:r w:rsidDel="00000000" w:rsidR="00000000" w:rsidRPr="00000000">
        <w:rPr>
          <w:rtl w:val="0"/>
        </w:rPr>
        <w:t xml:space="preserve">r in the diagram:</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Draw the 10 Zones: The zones are the circles with numbers in them. Draw circles in the locations indicated by the picture and number them 0-9 as indicated.</w:t>
      </w:r>
    </w:p>
    <w:p w:rsidR="00000000" w:rsidDel="00000000" w:rsidP="00000000" w:rsidRDefault="00000000" w:rsidRPr="00000000" w14:paraId="00000011">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The zones are referred to as zone 0, zone 1, etc. or simply by their numbers. That is, naked references to the numerals 0-9 in this book almost always refer to both the numeral and the zone (as they are the same, actually).</w:t>
      </w:r>
    </w:p>
    <w:p w:rsidR="00000000" w:rsidDel="00000000" w:rsidP="00000000" w:rsidRDefault="00000000" w:rsidRPr="00000000" w14:paraId="00000012">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Each pair of zones is called a syzygy</w:t>
      </w:r>
      <w:r w:rsidDel="00000000" w:rsidR="00000000" w:rsidRPr="00000000">
        <w:rPr>
          <w:vertAlign w:val="superscript"/>
        </w:rPr>
        <w:footnoteReference w:customMarkFollows="0" w:id="0"/>
      </w:r>
      <w:r w:rsidDel="00000000" w:rsidR="00000000" w:rsidRPr="00000000">
        <w:rPr>
          <w:rtl w:val="0"/>
        </w:rPr>
        <w:t xml:space="preserve"> and sums to 9 (</w:t>
      </w:r>
      <w:r w:rsidDel="00000000" w:rsidR="00000000" w:rsidRPr="00000000">
        <w:rPr>
          <w:b w:val="1"/>
          <w:rtl w:val="0"/>
        </w:rPr>
        <w:t xml:space="preserve">addition</w:t>
      </w:r>
      <w:r w:rsidDel="00000000" w:rsidR="00000000" w:rsidRPr="00000000">
        <w:rPr>
          <w:rtl w:val="0"/>
        </w:rPr>
        <w:t xml:space="preserve">).</w:t>
      </w:r>
    </w:p>
    <w:p w:rsidR="00000000" w:rsidDel="00000000" w:rsidP="00000000" w:rsidRDefault="00000000" w:rsidRPr="00000000" w14:paraId="00000013">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The reason for this arrangement of the zones will become clear as we continue. We will talk later about alternative ways to arrange the zones.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Draw the 5 Currents (</w:t>
      </w:r>
      <w:r w:rsidDel="00000000" w:rsidR="00000000" w:rsidRPr="00000000">
        <w:rPr>
          <w:b w:val="1"/>
          <w:rtl w:val="0"/>
        </w:rPr>
        <w:t xml:space="preserve">subtraction</w:t>
      </w:r>
      <w:r w:rsidDel="00000000" w:rsidR="00000000" w:rsidRPr="00000000">
        <w:rPr>
          <w:rtl w:val="0"/>
        </w:rPr>
        <w:t xml:space="preserve">): The currents are the large arrows pointing from a syzygy to a zone. They are where they are for a good reason:</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8 - 1 = 7, so the Rise current points to 7.</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7 - 2 = 5, so the Hold current points to 5.</w:t>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5 - 4 = 1, so the Sink current points to 1. Weird huh?</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6 - 3 = 3, so the Warp current goes to 3.</w:t>
      </w:r>
    </w:p>
    <w:p w:rsidR="00000000" w:rsidDel="00000000" w:rsidP="00000000" w:rsidRDefault="00000000" w:rsidRPr="00000000" w14:paraId="00000019">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ind w:left="2160" w:hanging="360"/>
        <w:rPr/>
      </w:pPr>
      <w:r w:rsidDel="00000000" w:rsidR="00000000" w:rsidRPr="00000000">
        <w:rPr>
          <w:rtl w:val="0"/>
        </w:rPr>
        <w:t xml:space="preserve">I suggest drawing this current so that it passes through 6, since both 6 and 3 make a contribution to the current. This current spirals out, larger and larger, to infinity.</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9 - 0 = 9, so the Plex current points to 9.</w:t>
      </w:r>
    </w:p>
    <w:p w:rsidR="00000000" w:rsidDel="00000000" w:rsidP="00000000" w:rsidRDefault="00000000" w:rsidRPr="00000000" w14:paraId="0000001B">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ind w:left="2160" w:hanging="360"/>
        <w:rPr/>
      </w:pPr>
      <w:r w:rsidDel="00000000" w:rsidR="00000000" w:rsidRPr="00000000">
        <w:rPr>
          <w:rtl w:val="0"/>
        </w:rPr>
        <w:t xml:space="preserve">I suggest drawing this current so that it does not touch 0, but begins at 9 and ends at 9. Unlike the Warp current, where the 6 and 3 modify each other, the 0 has no effect upon the 9. This current spirals down to an infinitely small point.</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Draw the 9 [10?] Gates (</w:t>
      </w:r>
      <w:r w:rsidDel="00000000" w:rsidR="00000000" w:rsidRPr="00000000">
        <w:rPr>
          <w:b w:val="1"/>
          <w:rtl w:val="0"/>
        </w:rPr>
        <w:t xml:space="preserve">cumulation </w:t>
      </w:r>
      <w:r w:rsidDel="00000000" w:rsidR="00000000" w:rsidRPr="00000000">
        <w:rPr>
          <w:rtl w:val="0"/>
        </w:rPr>
        <w:t xml:space="preserve">and </w:t>
      </w:r>
      <w:r w:rsidDel="00000000" w:rsidR="00000000" w:rsidRPr="00000000">
        <w:rPr>
          <w:b w:val="1"/>
          <w:rtl w:val="0"/>
        </w:rPr>
        <w:t xml:space="preserve">plexing</w:t>
      </w:r>
      <w:r w:rsidDel="00000000" w:rsidR="00000000" w:rsidRPr="00000000">
        <w:rPr>
          <w:rtl w:val="0"/>
        </w:rPr>
        <w:t xml:space="preserve">): The gates are the lines pointing from each zone to another zone, labeled with a number. Technically, the number is the gate and the line is the “channel” that that gate opens, but usually both are referred to together as the gate. Gates are constructed based upon a simple qabalistic (numerological/arithmetic) operation called </w:t>
      </w:r>
      <w:r w:rsidDel="00000000" w:rsidR="00000000" w:rsidRPr="00000000">
        <w:rPr>
          <w:i w:val="1"/>
          <w:rtl w:val="0"/>
        </w:rPr>
        <w:t xml:space="preserve">plexing</w:t>
      </w:r>
      <w:r w:rsidDel="00000000" w:rsidR="00000000" w:rsidRPr="00000000">
        <w:rPr>
          <w:rtl w:val="0"/>
        </w:rPr>
        <w:t xml:space="preserve">, which means to fold. Here’s how:</w:t>
      </w:r>
    </w:p>
    <w:p w:rsidR="00000000" w:rsidDel="00000000" w:rsidP="00000000" w:rsidRDefault="00000000" w:rsidRPr="00000000" w14:paraId="0000001D">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1 (+ 0) = 1, so the 1st Gate (Gt-1) points from 1 to 1.</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2 + 1 = 3, so the 2nd Gate (Gt-3) points from 2 to 3.</w:t>
      </w:r>
    </w:p>
    <w:p w:rsidR="00000000" w:rsidDel="00000000" w:rsidP="00000000" w:rsidRDefault="00000000" w:rsidRPr="00000000" w14:paraId="0000001F">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3 + 2 + 1 = 6, so the 3rd Gate (Gt-6) points from </w:t>
      </w:r>
      <w:r w:rsidDel="00000000" w:rsidR="00000000" w:rsidRPr="00000000">
        <w:rPr>
          <w:rtl w:val="0"/>
        </w:rPr>
        <w:t xml:space="preserve">3</w:t>
      </w:r>
      <w:r w:rsidDel="00000000" w:rsidR="00000000" w:rsidRPr="00000000">
        <w:rPr>
          <w:rtl w:val="0"/>
        </w:rPr>
        <w:t xml:space="preserve"> to </w:t>
      </w:r>
      <w:r w:rsidDel="00000000" w:rsidR="00000000" w:rsidRPr="00000000">
        <w:rPr>
          <w:rtl w:val="0"/>
        </w:rPr>
        <w:t xml:space="preserve">6</w:t>
      </w:r>
      <w:r w:rsidDel="00000000" w:rsidR="00000000" w:rsidRPr="00000000">
        <w:rPr>
          <w:rtl w:val="0"/>
        </w:rPr>
        <w:t xml:space="preserve">.</w:t>
      </w:r>
    </w:p>
    <w:p w:rsidR="00000000" w:rsidDel="00000000" w:rsidP="00000000" w:rsidRDefault="00000000" w:rsidRPr="00000000" w14:paraId="00000020">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4 + 3 + 2 + 1 = 10. Now we </w:t>
      </w:r>
      <w:r w:rsidDel="00000000" w:rsidR="00000000" w:rsidRPr="00000000">
        <w:rPr>
          <w:i w:val="1"/>
          <w:rtl w:val="0"/>
        </w:rPr>
        <w:t xml:space="preserve">plex</w:t>
      </w:r>
      <w:r w:rsidDel="00000000" w:rsidR="00000000" w:rsidRPr="00000000">
        <w:rPr>
          <w:rtl w:val="0"/>
        </w:rPr>
        <w:t xml:space="preserve">, adding the two digits together. 1 + 0 = 1, so the 4th Gate (Gt-10) points from 4 to 1.</w:t>
      </w:r>
    </w:p>
    <w:p w:rsidR="00000000" w:rsidDel="00000000" w:rsidP="00000000" w:rsidRDefault="00000000" w:rsidRPr="00000000" w14:paraId="00000021">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5 + 4 + 3 + 2 + 1 = 15, and 1 + 5 = 6, so the 5th Gate (Gt-15) points from 5 to 6. Beginning to make sense?</w:t>
      </w:r>
    </w:p>
    <w:p w:rsidR="00000000" w:rsidDel="00000000" w:rsidP="00000000" w:rsidRDefault="00000000" w:rsidRPr="00000000" w14:paraId="00000022">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6 + 5 + 4 + 3 + 2 + 1 = 21 = 3 (plexing</w:t>
      </w:r>
      <w:ins w:author="Caroline Loftus" w:id="4" w:date="2019-06-23T22:50:08Z">
        <w:r w:rsidDel="00000000" w:rsidR="00000000" w:rsidRPr="00000000">
          <w:rPr>
            <w:rtl w:val="0"/>
          </w:rPr>
          <w:t xml:space="preserve">i</w:t>
        </w:r>
      </w:ins>
      <w:r w:rsidDel="00000000" w:rsidR="00000000" w:rsidRPr="00000000">
        <w:rPr>
          <w:rtl w:val="0"/>
        </w:rPr>
        <w:t xml:space="preserve"> will be indicated with a simple equals sign, for reasons that will become clear [tic-counting]: learn to recognize it.), so the 6th Gate (Gt-21) points from 6 to 3.</w:t>
      </w:r>
    </w:p>
    <w:p w:rsidR="00000000" w:rsidDel="00000000" w:rsidP="00000000" w:rsidRDefault="00000000" w:rsidRPr="00000000" w14:paraId="00000023">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ins w:author="Caroline Loftus" w:id="5" w:date="2019-06-23T22:49:34Z"/>
        </w:rPr>
      </w:pPr>
      <w:r w:rsidDel="00000000" w:rsidR="00000000" w:rsidRPr="00000000">
        <w:rPr>
          <w:rtl w:val="0"/>
        </w:rPr>
        <w:t xml:space="preserve">7 + 6 + 5 + 4 + 3 + 2 + 1 = 28 = 10 = 1 (plexed it twice), so the 7th Gate (Gt-28) points from </w:t>
      </w:r>
      <w:ins w:author="Caroline Loftus" w:id="5" w:date="2019-06-23T22:49:34Z">
        <w:r w:rsidDel="00000000" w:rsidR="00000000" w:rsidRPr="00000000">
          <w:rPr>
            <w:rtl w:val="0"/>
          </w:rPr>
        </w:r>
      </w:ins>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7 to 1.</w:t>
      </w:r>
    </w:p>
    <w:p w:rsidR="00000000" w:rsidDel="00000000" w:rsidP="00000000" w:rsidRDefault="00000000" w:rsidRPr="00000000" w14:paraId="00000025">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8 + 7 + 6 + 5 + 4 + 3 + 2 + 1 = 36 = 9, so the 8th Gate (Gt-36) points from 8 to 9.</w:t>
      </w:r>
    </w:p>
    <w:p w:rsidR="00000000" w:rsidDel="00000000" w:rsidP="00000000" w:rsidRDefault="00000000" w:rsidRPr="00000000" w14:paraId="00000026">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9 + 8 + 7 + 6 + 5 + 4 + 3 + 2 + 1 = 45 = 9, so the 9th Gate (Gt-45) points from 9 to 9.</w:t>
      </w:r>
    </w:p>
    <w:p w:rsidR="00000000" w:rsidDel="00000000" w:rsidP="00000000" w:rsidRDefault="00000000" w:rsidRPr="00000000" w14:paraId="00000027">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0 + anything = </w:t>
      </w:r>
      <w:r w:rsidDel="00000000" w:rsidR="00000000" w:rsidRPr="00000000">
        <w:rPr>
          <w:rtl w:val="0"/>
        </w:rPr>
        <w:t xml:space="preserve">anything, so often an additional 0th Gate (Gt-0) is drawn from 0 to 0. Often this is drawn as a dotted line to show that the gate does not indicate any kind of change or travel, so it is somehow not a “real” gate.</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Label the Warp, Plex, and Time Circuit regions on the numogram:</w:t>
      </w:r>
    </w:p>
    <w:p w:rsidR="00000000" w:rsidDel="00000000" w:rsidP="00000000" w:rsidRDefault="00000000" w:rsidRPr="00000000" w14:paraId="00000029">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The Warp region is the 6-3 syzygy. (Warp and Plex serve as the names of both the current and the region.)</w:t>
      </w:r>
    </w:p>
    <w:p w:rsidR="00000000" w:rsidDel="00000000" w:rsidP="00000000" w:rsidRDefault="00000000" w:rsidRPr="00000000" w14:paraId="0000002A">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The Plex region is the 9-0 syzygy.</w:t>
      </w:r>
    </w:p>
    <w:p w:rsidR="00000000" w:rsidDel="00000000" w:rsidP="00000000" w:rsidRDefault="00000000" w:rsidRPr="00000000" w14:paraId="0000002B">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The Time Circuit region is the circular current made by the three remaining syzygies (1-8, 2-7, and 5-4).</w:t>
      </w:r>
    </w:p>
    <w:p w:rsidR="00000000" w:rsidDel="00000000" w:rsidP="00000000" w:rsidRDefault="00000000" w:rsidRPr="00000000" w14:paraId="0000002C">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Optionally, you can also label the Rise, Hold, and Sink currents from step #2.</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That’s it! That’s the numogram. Doesn’t it make an eerie amount of sense? From three simple rules, we have unfolded (explicated or explexed) this strange diagram from the digits 0 through 9.</w:t>
      </w:r>
    </w:p>
    <w:p w:rsidR="00000000" w:rsidDel="00000000" w:rsidP="00000000" w:rsidRDefault="00000000" w:rsidRPr="00000000" w14:paraId="0000002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aiamx3hlgsu" w:id="6"/>
      <w:bookmarkEnd w:id="6"/>
      <w:r w:rsidDel="00000000" w:rsidR="00000000" w:rsidRPr="00000000">
        <w:rPr>
          <w:rtl w:val="0"/>
        </w:rPr>
        <w:t xml:space="preserve">What is it for?</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numogram has a number of uses:</w:t>
      </w:r>
    </w:p>
    <w:p w:rsidR="00000000" w:rsidDel="00000000" w:rsidP="00000000" w:rsidRDefault="00000000" w:rsidRPr="00000000" w14:paraId="0000003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Mathesis: The numogram is a rigorous tool for the generation of gnosis/epiphanies</w:t>
      </w:r>
    </w:p>
    <w:p w:rsidR="00000000" w:rsidDel="00000000" w:rsidP="00000000" w:rsidRDefault="00000000" w:rsidRPr="00000000" w14:paraId="0000003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Organization: Filing cabinet for occult concepts and energy-signatures</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Contemplation: The numogram provides many puzzles with can trigger deep introspection</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Demonic/angelic hierarchy: The numogram acts as a window onto an understanding of these hierarchies</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Teaching/communication: The numogram allows links to be made across religions and traditions—I have taught the numogram to many people in Portuguese, for example.</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Map of the worlds: The three regions mark the three worlds of shamanism, and finer distinctions can be made within these.</w:t>
      </w:r>
      <w:ins w:author="Caroline Loftus" w:id="6" w:date="2019-06-23T22:50:00Z">
        <w:r w:rsidDel="00000000" w:rsidR="00000000" w:rsidRPr="00000000">
          <w:rPr>
            <w:rtl w:val="0"/>
          </w:rPr>
          <w:t xml:space="preserve"> Yes </w:t>
        </w:r>
      </w:ins>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4pjbprvis8" w:id="7"/>
      <w:bookmarkEnd w:id="7"/>
      <w:r w:rsidDel="00000000" w:rsidR="00000000" w:rsidRPr="00000000">
        <w:rPr>
          <w:rtl w:val="0"/>
        </w:rPr>
        <w:t xml:space="preserve">The Archons—Basic energies of the numogram</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archons are the planetary intelligences (the intelligence of the planetary spheres) discussed by the ancient Christian Gnostics as being the rulers of this planet. They are described as pseudo-malevolent, semi-intentional intelligences which come from the stars and which act as an imprisoning illusion that Philip K. Dick called “The Black Iron Prison” and which in Buddhism would be called maya (the veil of illusion). In other words, these “archons” are the primary archdemons in our world, if you could divide up all the demonic forces in the world into a small set of actors.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precisely what the numogram does for us. Let us look at the five syzygies of the numogram as if they were each of five archangels or archdemons (the difference is negligible in most cases). These characterizations of the five syzygies is based on my own research over the last two years, and I have formulated them as a set of tools:</w:t>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nwg1e4l0mll" w:id="8"/>
      <w:bookmarkEnd w:id="8"/>
      <w:r w:rsidDel="00000000" w:rsidR="00000000" w:rsidRPr="00000000">
        <w:rPr>
          <w:rtl w:val="0"/>
        </w:rPr>
        <w:t xml:space="preserve">8::1 The Compass: Dream &amp; Unity (North)</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region is best analyzed more separately: 1 is the subject (Unity), your unified point of observation, the seat of consciousness. 8 is the dreamingbody (Dream), our shadow-ally and everything that is not-the-subject. We are always awake and we are always dreaming, whenever we have experience. Our point of consciousness from which we observe reality is, ultimately, an empty center—much like the hole at the center of a torus. Meanwhile, our rich dream life is what guides and defines us, but it is also somehow alien and foreign to us—when we sleep, it awakes. This basic duality between waking and sleeping is at the heart of 8::1. As an intelligence, 1 is Christ Consciousness—omniprevalent, compassionate, human. As an intelligence, 8 is our Shadow or Nagual—a trickster who ultimately wants to help us, but who can only lead us in circles and speak in riddles, or put us to sleep. By following both guides (demons, angels, geniuses—1 and 8) with wisdom, </w:t>
      </w:r>
      <w:r w:rsidDel="00000000" w:rsidR="00000000" w:rsidRPr="00000000">
        <w:rPr>
          <w:i w:val="1"/>
          <w:rtl w:val="0"/>
        </w:rPr>
        <w:t xml:space="preserve">without identifying with either,</w:t>
      </w:r>
      <w:r w:rsidDel="00000000" w:rsidR="00000000" w:rsidRPr="00000000">
        <w:rPr>
          <w:rtl w:val="0"/>
        </w:rPr>
        <w:t xml:space="preserve"> we gain access to these profound intelligences of Unity and Dream without compromising our egoic boundaries and becoming possessed by them.</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esoteric substance, 8::1 is </w:t>
      </w:r>
      <w:r w:rsidDel="00000000" w:rsidR="00000000" w:rsidRPr="00000000">
        <w:rPr>
          <w:i w:val="1"/>
          <w:rtl w:val="0"/>
        </w:rPr>
        <w:t xml:space="preserve">mercury</w:t>
      </w:r>
      <w:r w:rsidDel="00000000" w:rsidR="00000000" w:rsidRPr="00000000">
        <w:rPr>
          <w:rtl w:val="0"/>
        </w:rPr>
        <w:t xml:space="preserve">, the gentle warm glow that you will feel if you do a color breathing meditation. This esoteric substance, also called </w:t>
      </w:r>
      <w:r w:rsidDel="00000000" w:rsidR="00000000" w:rsidRPr="00000000">
        <w:rPr>
          <w:i w:val="1"/>
          <w:rtl w:val="0"/>
        </w:rPr>
        <w:t xml:space="preserve">ambrosia</w:t>
      </w:r>
      <w:r w:rsidDel="00000000" w:rsidR="00000000" w:rsidRPr="00000000">
        <w:rPr>
          <w:rtl w:val="0"/>
        </w:rPr>
        <w:t xml:space="preserve"> (food of the gods), is produced on the outbreath. Try this exercise to isolate this substance: Sit and look around you; notice the color in the space around you. Breathe, and try to brighten the colors in the room slightly when you breathe out. Imagine the color in the room can be “puffed up” with your breath, kind of like a balloon. When you notice the colors getting slightly brighter and richer from you focusing on them, capture that difference! That little bit of additional warmth and color is octarine, ambrosia, or mercury—the secret colorless color of magic (Terry Pratchett). Practice attaching the production of this esoteric substance to your outbreath and strengthening your ability to produce it, so that on a moment’s notice you can brighten a room. It’s an excellent defense against depression.</w:t>
      </w:r>
    </w:p>
    <w:p w:rsidR="00000000" w:rsidDel="00000000" w:rsidP="00000000" w:rsidRDefault="00000000" w:rsidRPr="00000000" w14:paraId="0000003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y4w0ajr6x19" w:id="9"/>
      <w:bookmarkEnd w:id="9"/>
      <w:r w:rsidDel="00000000" w:rsidR="00000000" w:rsidRPr="00000000">
        <w:rPr>
          <w:rtl w:val="0"/>
        </w:rPr>
        <w:t xml:space="preserve">7::2 The Glitch Computer aka The Glass Razor: Axis &amp; Change (West)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tool or archon I most identify with and which I go to first in my arsenal. 7::2 is an energy of stasis and waiting; alchemical salt. It loops endlessly without either rising or falling: it is a pause-energy. As an intelligence, it is precise, clear, and cold—and very helpful. As a tool, it makes perfect leaps in logic which take you to your destination in a single step. These perfect cuts between realities can produce collateral damage, but they will always take you to your destination. This is the “jump drive” of the numogram, allowing perfect insight and instant travel between metaphysical “locations”. Taken separately, 7 is Axis and 2 is Change.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esoteric substance, 7::2 is </w:t>
      </w:r>
      <w:r w:rsidDel="00000000" w:rsidR="00000000" w:rsidRPr="00000000">
        <w:rPr>
          <w:i w:val="1"/>
          <w:rtl w:val="0"/>
        </w:rPr>
        <w:t xml:space="preserve">salt</w:t>
      </w:r>
      <w:r w:rsidDel="00000000" w:rsidR="00000000" w:rsidRPr="00000000">
        <w:rPr>
          <w:rtl w:val="0"/>
        </w:rPr>
        <w:t xml:space="preserve">, the haze of trance. We frequently encounter trances without realizing it: driving home, we lose 20 minutes driving on autopilot; sitting in class we forget ourselves in daydreams; even just walking or doing normal everyday things can be called “the normal trance”. It is very difficult and very important to become aware of when you are in trance: Practice noticing when this haze is up around you and when it is not. The interesting thing about this haze is that it acts as a portal: it appears first as a localized esoteric substance, but it gradually </w:t>
      </w:r>
      <w:r w:rsidDel="00000000" w:rsidR="00000000" w:rsidRPr="00000000">
        <w:rPr>
          <w:i w:val="1"/>
          <w:rtl w:val="0"/>
        </w:rPr>
        <w:t xml:space="preserve">de</w:t>
      </w:r>
      <w:r w:rsidDel="00000000" w:rsidR="00000000" w:rsidRPr="00000000">
        <w:rPr>
          <w:rtl w:val="0"/>
        </w:rPr>
        <w:t xml:space="preserve">localizes your experience until you are in the space of dream: nowhere and everywhere.</w:t>
      </w:r>
    </w:p>
    <w:p w:rsidR="00000000" w:rsidDel="00000000" w:rsidP="00000000" w:rsidRDefault="00000000" w:rsidRPr="00000000" w14:paraId="0000003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b3gnmihak9z" w:id="10"/>
      <w:bookmarkEnd w:id="10"/>
      <w:r w:rsidDel="00000000" w:rsidR="00000000" w:rsidRPr="00000000">
        <w:rPr>
          <w:rtl w:val="0"/>
        </w:rPr>
        <w:t xml:space="preserve">5::4 The Torch—Dispassion &amp; Passion (East)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archon is a dangerous and powerful energy which can both create and destroy, but which always drives forward and accelerates. It is composed of Passion (4) and Dispassion (5). 4, the number of the cross, can be easily linked with Christ and his passionate suffering—it is the deep combination of suffering and driving joy which makes passion what it is, just as it is passion + dispassion that combine to make 5::4, which might best be called Passion as a whole. Dispassion, associated with 5, the Hierarch card in the tarot, is associated with a perfect archetypal wisdom and authority. This is the perfection of poetry and music, but also the icy coldness of a teacher telling a child that their poem is not good, or the steely authority of a priest asserting privileged knowledge of God’s will. This intense passion (4) of emotionality combined with the intense dispassion (5) or even (beautiful) reptilian intelligence of 5 make up the extreme dynamo that is 5::4.</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esoteric substance, 5::4 is </w:t>
      </w:r>
      <w:r w:rsidDel="00000000" w:rsidR="00000000" w:rsidRPr="00000000">
        <w:rPr>
          <w:i w:val="1"/>
          <w:rtl w:val="0"/>
        </w:rPr>
        <w:t xml:space="preserve">sulpher</w:t>
      </w:r>
      <w:r w:rsidDel="00000000" w:rsidR="00000000" w:rsidRPr="00000000">
        <w:rPr>
          <w:rtl w:val="0"/>
        </w:rPr>
        <w:t xml:space="preserve">, the passion of need-want-have. Linked with dopamine in the brain, this energy is what makes us crave, want, rage, love, and hate with passion. It can be felt as a grinding heat or energy, particularly in the chest or genitals. Sulpher is inherently an energy of suffering—but suffering endured passionately becomes eroticized and sublimated into pleasure. Thus, the secrets of 5::4 are secrets of life’s passions: emotional management, passionate and meaningful living, and eroticism.</w:t>
      </w:r>
    </w:p>
    <w:p w:rsidR="00000000" w:rsidDel="00000000" w:rsidP="00000000" w:rsidRDefault="00000000" w:rsidRPr="00000000" w14:paraId="0000004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k65rhty4eur" w:id="11"/>
      <w:bookmarkEnd w:id="11"/>
      <w:r w:rsidDel="00000000" w:rsidR="00000000" w:rsidRPr="00000000">
        <w:rPr>
          <w:rtl w:val="0"/>
        </w:rPr>
        <w:t xml:space="preserve">6::3 The Trickster—The </w:t>
      </w:r>
      <w:r w:rsidDel="00000000" w:rsidR="00000000" w:rsidRPr="00000000">
        <w:rPr>
          <w:rtl w:val="0"/>
        </w:rPr>
        <w:t xml:space="preserve">Glitch—</w:t>
      </w:r>
      <w:r w:rsidDel="00000000" w:rsidR="00000000" w:rsidRPr="00000000">
        <w:rPr>
          <w:rtl w:val="0"/>
        </w:rPr>
        <w:t xml:space="preserve">Decode &amp; Encode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enigmatic and difficult to work with, this region seems to be the glitch itself—tagged in the numogram system as the “far future”, this Upper World region seems to be located at the end of time, far outside of time, in the future. Between Encode (3) and Decode (6) come in intuitions, portals, impressions, and time loops. Most (or all) real magic has an element of time breakage in it: often a minor mistake will be uncovered, a clock will change, or a divination will be performed that brings in information “from the future”.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an esoteric substance, 6::3 is </w:t>
      </w:r>
      <w:r w:rsidDel="00000000" w:rsidR="00000000" w:rsidRPr="00000000">
        <w:rPr>
          <w:i w:val="1"/>
          <w:rtl w:val="0"/>
        </w:rPr>
        <w:t xml:space="preserve">aether</w:t>
      </w:r>
      <w:r w:rsidDel="00000000" w:rsidR="00000000" w:rsidRPr="00000000">
        <w:rPr>
          <w:rtl w:val="0"/>
        </w:rPr>
        <w:t xml:space="preserve"> or </w:t>
      </w:r>
      <w:r w:rsidDel="00000000" w:rsidR="00000000" w:rsidRPr="00000000">
        <w:rPr>
          <w:i w:val="1"/>
          <w:rtl w:val="0"/>
        </w:rPr>
        <w:t xml:space="preserve">oil</w:t>
      </w:r>
      <w:r w:rsidDel="00000000" w:rsidR="00000000" w:rsidRPr="00000000">
        <w:rPr>
          <w:rtl w:val="0"/>
        </w:rPr>
        <w:t xml:space="preserve">, the esoteric substance par excellence. Acting as a raw computonium, this esoteric substance both enhances and mitigates difference, producing a churning broil of evocation-and-banishing. Analogous with oil, 6::3 is that which seeps up between the grains of sand and destabilizes economies, and it can be ignited and used as a fuel source or explosive. Aether is generated from the gaps in things, and from the deletion of things to produce voids—which is the next topic we will be examining after this overview of the five archons.</w:t>
      </w:r>
    </w:p>
    <w:p w:rsidR="00000000" w:rsidDel="00000000" w:rsidP="00000000" w:rsidRDefault="00000000" w:rsidRPr="00000000" w14:paraId="0000004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9sf3ealpjs5" w:id="12"/>
      <w:bookmarkEnd w:id="12"/>
      <w:r w:rsidDel="00000000" w:rsidR="00000000" w:rsidRPr="00000000">
        <w:rPr>
          <w:rtl w:val="0"/>
        </w:rPr>
        <w:t xml:space="preserve">9::0 Aeon—All &amp; Nothing (Center)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1 is the ego, the point of unified observation, 0 is the observer, the always-present, ever-still part of us that actually does the watching—0 is the presence itself rather than the point of subjectivity—the awareness (0) vs. the consciousness (1). Meanwhile, if 8 is the personal unconscious or dreamer, then 9 is the collective unconscious or collective dream/reality. 9 is the Everything, while 0 is the Nothing. The Nothing is real and ever-present, the part of us that cannot look away from living; the 9 is both the maze we wander through, all possible timelines, and the earth-consciousness or Mother archetype which pervades all space and matter with care and intelligence.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esoteric substance, 0 is pure awareness and is always-already everywhere and everytime—except where you’re not looking. 9 is physicality itself, the substance of all matter, including thoughts and other subtle matter.</w:t>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vuq94ozqscj" w:id="13"/>
      <w:bookmarkEnd w:id="13"/>
      <w:r w:rsidDel="00000000" w:rsidR="00000000" w:rsidRPr="00000000">
        <w:rPr>
          <w:rtl w:val="0"/>
        </w:rPr>
        <w:t xml:space="preserve">What is numerology?</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Numerology is looking at the fundamental meanings of numbers as archetypes, and numerological alchemy is understanding how these meanings or elements coalesce or split to create new higher-order or lower-order elements.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our first element was Qualia, the fundamental unit, element, or esoteric substance of experience. (In our 5-based aspecting system above, the listing of the archons, this would be best characterized as Mercury—Christ Consciousness/Octarine, the substance of raw experience and warmth of consciousness.) Qualia is completely unconditioned—it is the </w:t>
      </w:r>
      <w:r w:rsidDel="00000000" w:rsidR="00000000" w:rsidRPr="00000000">
        <w:rPr>
          <w:i w:val="1"/>
          <w:rtl w:val="0"/>
        </w:rPr>
        <w:t xml:space="preserve">isness</w:t>
      </w:r>
      <w:r w:rsidDel="00000000" w:rsidR="00000000" w:rsidRPr="00000000">
        <w:rPr>
          <w:rtl w:val="0"/>
        </w:rPr>
        <w:t xml:space="preserve"> of the redness of your apple and the </w:t>
      </w:r>
      <w:r w:rsidDel="00000000" w:rsidR="00000000" w:rsidRPr="00000000">
        <w:rPr>
          <w:i w:val="1"/>
          <w:rtl w:val="0"/>
        </w:rPr>
        <w:t xml:space="preserve">suchness</w:t>
      </w:r>
      <w:r w:rsidDel="00000000" w:rsidR="00000000" w:rsidRPr="00000000">
        <w:rPr>
          <w:rtl w:val="0"/>
        </w:rPr>
        <w:t xml:space="preserve"> of the stars in the sky. This one element and quality pervades everything—all experience is made of the stuff, Qualia.</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now suppose we decided to classify Qualia into 2, 3, or say 12 different aspects, segments, or elements: with 12 we would produce the Zodiac, with 4 we would have the 4 elements, and with 5 we would have solved the eternal problem of alchemy: How do we get a 5th element from first four, and what does this new element add to the existing elements, or what does it take from the existing four so that it can become a unique 5th?</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Splitting this one substance into say, 3 or 12 also fractures our understanding of those aspects and how they interact. What would 3 basic substances look like—if I divided all of my experience up into 3 categories of substance or existence, what would those categories look like? Alchemy calls the 3 </w:t>
      </w:r>
      <w:ins w:author="Anonymous" w:id="7" w:date="2018-06-04T20:24:51Z">
        <w:r w:rsidDel="00000000" w:rsidR="00000000" w:rsidRPr="00000000">
          <w:rPr>
            <w:rtl w:val="0"/>
          </w:rPr>
          <w:t xml:space="preserve">sulphur</w:t>
        </w:r>
      </w:ins>
      <w:del w:author="Anonymous" w:id="7" w:date="2018-06-04T20:24:51Z">
        <w:r w:rsidDel="00000000" w:rsidR="00000000" w:rsidRPr="00000000">
          <w:rPr>
            <w:rtl w:val="0"/>
          </w:rPr>
          <w:delText xml:space="preserve">sulpher</w:delText>
        </w:r>
      </w:del>
      <w:r w:rsidDel="00000000" w:rsidR="00000000" w:rsidRPr="00000000">
        <w:rPr>
          <w:rtl w:val="0"/>
        </w:rPr>
        <w:t xml:space="preserve"> (fire), mercury (water), and salt (earth), and the fourth that is kind of tacked-on aether (air). You can already see, however, how mercury seems to include an airy component (water/air) because of the traditional associations of Mercury/Hermes as an airy, flying god; and you can see how salt also includes a watery component (earth/water), as a passive, cooling, still aspect also sometimes related with the point-down triangle of water. You can see how these packed-away aspects are unfolded into aether/air when we add the fourth element—and now the 5th element becomes the new “aether”, the receding something-extra element, the “virtual element” that is always attending whatever numbered-set or </w:t>
      </w:r>
      <w:r w:rsidDel="00000000" w:rsidR="00000000" w:rsidRPr="00000000">
        <w:rPr>
          <w:i w:val="1"/>
          <w:rtl w:val="0"/>
        </w:rPr>
        <w:t xml:space="preserve">aspecting system</w:t>
      </w:r>
      <w:r w:rsidDel="00000000" w:rsidR="00000000" w:rsidRPr="00000000">
        <w:rPr>
          <w:rtl w:val="0"/>
        </w:rPr>
        <w:t xml:space="preserve"> we create.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we made a 12-numogram instead of the 10-numogram depicted above. We can show them both as a folded number line: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10-numogram:</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5 4</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6 3</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7 2</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8 1</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9 0</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see how the numogram is composed of a number line, folded in half, by counting up the left column and down the right column.</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12-numogram:</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6 5</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7 4</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8 3</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9 2</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10 1</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11 0</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how “10” and “11” are added at the end—but this is somehow not convincing. The 5 almost retains its position as the “head” of the snake, and the new elements appear to come in somewhere around the head and neck, as the whole thing shifts around the midline fold.</w:t>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b79xjz4x0rg" w:id="14"/>
      <w:bookmarkEnd w:id="14"/>
      <w:r w:rsidDel="00000000" w:rsidR="00000000" w:rsidRPr="00000000">
        <w:rPr>
          <w:rtl w:val="0"/>
        </w:rPr>
        <w:t xml:space="preserve">The Slippage Problem &amp; the Energy of the Gap (6::3)</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Comparing a 10-numogram and a 12-numogram, we have two additional elements. Where do these new elements come from, and what are their unique essences? How can we predict their essences from the essences of the existing elements? Do the existing elements each give up a piece of themselves to form the new elements, or do the new elements bring in something completely new that </w:t>
      </w:r>
      <w:r w:rsidDel="00000000" w:rsidR="00000000" w:rsidRPr="00000000">
        <w:rPr>
          <w:i w:val="1"/>
          <w:rtl w:val="0"/>
        </w:rPr>
        <w:t xml:space="preserve">adds</w:t>
      </w:r>
      <w:r w:rsidDel="00000000" w:rsidR="00000000" w:rsidRPr="00000000">
        <w:rPr>
          <w:rtl w:val="0"/>
        </w:rPr>
        <w:t xml:space="preserve"> to the existing elements, like a new layer of complexity?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we were to try and map a 10-numogram to a 12-numogram. After mapping 0-9 to 0-9, we would still have 10 and 11 left over. Not only that, but the meanings of 0-9 may have changed slightly, because we have sliced the whole system again from a circle into 12 units! The meanings of units 0-9 will have shrunk and shifted, maybe to the point that mapping 0-9 to 0-9 might not be the best mapping pattern anymore.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“slippage problem”: where does each new number come from? Based on my work with the numogram and number over the last two years, I can begin to offer a solution: 6::3, named Djynxx in the numogram system, is “the energy of the gap”: this is the energy that is released when a circle is cut to become a tightly-closed circle. The gap between a line being connected and it being cut into two lines: that pure and unapproachable difference of asymptotic separation is the archetype captured (within a 10-numogram) as 6::3. This undefinable, squirrelly, intuitive energy which itself allows us to begin to grasp number and </w:t>
      </w:r>
      <w:r w:rsidDel="00000000" w:rsidR="00000000" w:rsidRPr="00000000">
        <w:rPr>
          <w:b w:val="1"/>
          <w:rtl w:val="0"/>
        </w:rPr>
        <w:t xml:space="preserve">the prismatic refraction of numeric archetypes</w:t>
      </w:r>
      <w:r w:rsidDel="00000000" w:rsidR="00000000" w:rsidRPr="00000000">
        <w:rPr>
          <w:rtl w:val="0"/>
        </w:rPr>
        <w:t xml:space="preserve"> is itself imaged as a specific energy on the numogram: 6::3, aether or oil.</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continue your work in the numogram, you can try these exercises/approaches:</w:t>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Attempt to stalk this 6::3 “energy of the gap” I am talking about. Draw a broken circle (a circle with a small bit missing) and contemplate how the energy gets more intense as the two tips get closer to touching. If you can begin to see “the slippage problem” of trying to map say, 4 elements onto 5 elements, you can begin to have a direct experience of and insight into the gap or portal that is opened </w:t>
      </w:r>
      <w:r w:rsidDel="00000000" w:rsidR="00000000" w:rsidRPr="00000000">
        <w:rPr>
          <w:i w:val="1"/>
          <w:rtl w:val="0"/>
        </w:rPr>
        <w:t xml:space="preserve">in your experience by the very act of contemplation</w:t>
      </w:r>
      <w:r w:rsidDel="00000000" w:rsidR="00000000" w:rsidRPr="00000000">
        <w:rPr>
          <w:rtl w:val="0"/>
        </w:rPr>
        <w:t xml:space="preserve"> and the energies and power than this gap begins to give you access to.</w:t>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Draw the numogram and try to teach it to others.</w:t>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to figure out the “true” meanings and energies of each zone (number) and each syzygy, while remaining aware that the “true” meaning may be unique to you. This is an almost endless challenge, and it’s a primary way to develop your sense of the numogram and its energies or “meaning”.</w:t>
      </w:r>
    </w:p>
    <w:p w:rsidR="00000000" w:rsidDel="00000000" w:rsidP="00000000" w:rsidRDefault="00000000" w:rsidRPr="00000000" w14:paraId="0000006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jjyvvhrjzag" w:id="15"/>
      <w:bookmarkEnd w:id="15"/>
      <w:r w:rsidDel="00000000" w:rsidR="00000000" w:rsidRPr="00000000">
        <w:rPr>
          <w:rtl w:val="0"/>
        </w:rPr>
        <w:t xml:space="preserve">Alphabets and Gematria</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key to all of this is the idea that letters can be thought of as numbers. In the numogram system, the qabbalistic codings used are called “anglossic qabbala” meaning English Gematria: the numbers 0 through 9 are counted as such and A = 10, B = 11, etc. When you qabbalastically reduce a number by adding together its digits, you get A = 1 + 0 = 1, B = 1 + 1 = 2, C = 1 + 2 = 3, etc. so it works out very nicely with being able to count A = 1.</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Gematria is the practice of letting letters equal numbers, and then forming associations and connections between words based upon their shared numerical value. This short-circuits the meaning-coding circuitry in the brain, producing “nonsense” connections between words which, increasingly, seem to have some mysterious or synchronicitous truth to them. Practiced further, gematria can result in extreme experiences of cascading epiphanies and terrifyingly lucid gnosis—and, it can also lead into madness and conversations with the devil. Use with caution.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t xml:space="preserve">The numogram comes with planetary and “quasiphonic particle” or sound associations as well. The planetary associations are simply 0 = Sun, 1 = Mercury, 2 = Venus etc., and here are the sound associations: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790"/>
        <w:gridCol w:w="5370"/>
        <w:tblGridChange w:id="0">
          <w:tblGrid>
            <w:gridCol w:w="1200"/>
            <w:gridCol w:w="2790"/>
            <w:gridCol w:w="5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jc w:val="center"/>
              <w:rPr>
                <w:b w:val="1"/>
              </w:rPr>
            </w:pPr>
            <w:r w:rsidDel="00000000" w:rsidR="00000000" w:rsidRPr="00000000">
              <w:rPr>
                <w:b w:val="1"/>
                <w:rtl w:val="0"/>
              </w:rPr>
              <w:t xml:space="preserve">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jc w:val="center"/>
              <w:rPr>
                <w:b w:val="1"/>
              </w:rPr>
            </w:pPr>
            <w:r w:rsidDel="00000000" w:rsidR="00000000" w:rsidRPr="00000000">
              <w:rPr>
                <w:b w:val="1"/>
                <w:rtl w:val="0"/>
              </w:rPr>
              <w:t xml:space="preserve">Quasiphonic Particle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eiaoung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ringing vowel sound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gl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gulp or gagging sound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stuttering tic or th-sound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zx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buzzing hiss</w:t>
            </w:r>
            <w:r w:rsidDel="00000000" w:rsidR="00000000" w:rsidRPr="00000000">
              <w:rPr>
                <w:vertAlign w:val="superscript"/>
              </w:rPr>
              <w:footnoteReference w:customMarkFollows="0" w:id="1"/>
            </w:r>
            <w:r w:rsidDel="00000000" w:rsidR="00000000" w:rsidRPr="00000000">
              <w:rPr>
                <w:rtl w:val="0"/>
              </w:rPr>
              <w:t xml:space="preserve"> (very useful in exorcism, and the basis of cosmic throat-singing)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skr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An aggressive growl (“hkurrrr!”)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ktt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persecutory hiss, with spittle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The sound of static (sound of chewing?)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sigh of relaxation, with your lips flapping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mnm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moan of pleasure or lullaby hum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 grunt of pleasure or rage (orgasm sound)</w:t>
            </w:r>
          </w:p>
        </w:tc>
      </w:tr>
    </w:tbl>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u w:val="singl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Linking numbers with letters and letters with sounds allows us to begin to collapse all language, written and spoken, into an ongoing qabbalistic experience of number-crunching and vibrational-coding. The numogram becomes a lens through which to see reality as a prism of colors/sounds/numbers/letters, and it helps to unify experience into a single interface which has been described as “a conversation with God”. Extended study of the numogram will unlock all secrets of occultism—I hope that this introduction has given you a few key insights into what “numerological alchemy” is all about, and has whet your appetite for further study.</w:t>
      </w:r>
      <w:r w:rsidDel="00000000" w:rsidR="00000000" w:rsidRPr="00000000">
        <w:rPr>
          <w:rtl w:val="0"/>
        </w:rPr>
      </w:r>
    </w:p>
    <w:p w:rsidR="00000000" w:rsidDel="00000000" w:rsidP="00000000" w:rsidRDefault="00000000" w:rsidRPr="00000000" w14:paraId="0000008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sdps0on64vs" w:id="16"/>
      <w:bookmarkEnd w:id="16"/>
      <w:r w:rsidDel="00000000" w:rsidR="00000000" w:rsidRPr="00000000">
        <w:rPr>
          <w:rtl w:val="0"/>
        </w:rPr>
        <w:t xml:space="preserve">Further Reading</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writing two books on the numogram: </w:t>
      </w:r>
      <w:hyperlink r:id="rId9">
        <w:r w:rsidDel="00000000" w:rsidR="00000000" w:rsidRPr="00000000">
          <w:rPr>
            <w:color w:val="1155cc"/>
            <w:u w:val="single"/>
            <w:rtl w:val="0"/>
          </w:rPr>
          <w:t xml:space="preserve">Unleashing Nick Land’s Time-Sorcery System</w:t>
        </w:r>
      </w:hyperlink>
      <w:r w:rsidDel="00000000" w:rsidR="00000000" w:rsidRPr="00000000">
        <w:rPr>
          <w:rtl w:val="0"/>
        </w:rPr>
        <w:t xml:space="preserve"> and </w:t>
      </w:r>
      <w:hyperlink r:id="rId10">
        <w:r w:rsidDel="00000000" w:rsidR="00000000" w:rsidRPr="00000000">
          <w:rPr>
            <w:color w:val="1155cc"/>
            <w:u w:val="single"/>
            <w:rtl w:val="0"/>
          </w:rPr>
          <w:t xml:space="preserve">Comparative Qabalism</w:t>
        </w:r>
      </w:hyperlink>
      <w:r w:rsidDel="00000000" w:rsidR="00000000" w:rsidRPr="00000000">
        <w:rPr>
          <w:rtl w:val="0"/>
        </w:rPr>
        <w:t xml:space="preserve">. The first attempts to be a complete exposition of the system (and is far from finished) while the second will be a book of diagrams and keys that include the numogram and visually elucidate some of the concepts in this lesson. I highly recommend reading at least the introduction to Unleashing as part of this lesson.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Comments? You can highlight text and press Control-Alt-M to leave a comment.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240" w:lineRule="auto"/>
        <w:ind w:firstLine="720"/>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1"/>
          <w:sz w:val="20"/>
          <w:szCs w:val="20"/>
          <w:rtl w:val="0"/>
        </w:rPr>
        <w:t xml:space="preserve">Syzygy Definition:</w:t>
      </w:r>
      <w:r w:rsidDel="00000000" w:rsidR="00000000" w:rsidRPr="00000000">
        <w:rPr>
          <w:rFonts w:ascii="Open Sans" w:cs="Open Sans" w:eastAsia="Open Sans" w:hAnsi="Open Sans"/>
          <w:sz w:val="20"/>
          <w:szCs w:val="20"/>
          <w:rtl w:val="0"/>
        </w:rPr>
        <w:t xml:space="preserve"> The nearly straight-line configuration of three celestial bodies (as the sun, moon, and earth during a solar or lunar eclipse) in a gravitational system. [In the context of the numogram and Nick’s obsession with twinning, it refers to configurations of two.]</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240" w:lineRule="auto"/>
        <w:ind w:firstLine="720"/>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Syzygy Etymology:</w:t>
      </w:r>
      <w:r w:rsidDel="00000000" w:rsidR="00000000" w:rsidRPr="00000000">
        <w:rPr>
          <w:rFonts w:ascii="Open Sans" w:cs="Open Sans" w:eastAsia="Open Sans" w:hAnsi="Open Sans"/>
          <w:sz w:val="20"/>
          <w:szCs w:val="20"/>
          <w:rtl w:val="0"/>
        </w:rPr>
        <w:t xml:space="preserve"> Late Latin syzygia conjunction, from Greek, from </w:t>
      </w:r>
      <w:r w:rsidDel="00000000" w:rsidR="00000000" w:rsidRPr="00000000">
        <w:rPr>
          <w:rFonts w:ascii="Open Sans" w:cs="Open Sans" w:eastAsia="Open Sans" w:hAnsi="Open Sans"/>
          <w:i w:val="1"/>
          <w:sz w:val="20"/>
          <w:szCs w:val="20"/>
          <w:rtl w:val="0"/>
        </w:rPr>
        <w:t xml:space="preserve">syzygos </w:t>
      </w:r>
      <w:r w:rsidDel="00000000" w:rsidR="00000000" w:rsidRPr="00000000">
        <w:rPr>
          <w:rFonts w:ascii="Open Sans" w:cs="Open Sans" w:eastAsia="Open Sans" w:hAnsi="Open Sans"/>
          <w:sz w:val="20"/>
          <w:szCs w:val="20"/>
          <w:rtl w:val="0"/>
        </w:rPr>
        <w:t xml:space="preserve">yoked together, from </w:t>
      </w:r>
      <w:r w:rsidDel="00000000" w:rsidR="00000000" w:rsidRPr="00000000">
        <w:rPr>
          <w:rFonts w:ascii="Open Sans" w:cs="Open Sans" w:eastAsia="Open Sans" w:hAnsi="Open Sans"/>
          <w:i w:val="1"/>
          <w:sz w:val="20"/>
          <w:szCs w:val="20"/>
          <w:rtl w:val="0"/>
        </w:rPr>
        <w:t xml:space="preserve">syn- </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i w:val="1"/>
          <w:sz w:val="20"/>
          <w:szCs w:val="20"/>
          <w:rtl w:val="0"/>
        </w:rPr>
        <w:t xml:space="preserve">zygon </w:t>
      </w:r>
      <w:r w:rsidDel="00000000" w:rsidR="00000000" w:rsidRPr="00000000">
        <w:rPr>
          <w:rFonts w:ascii="Open Sans" w:cs="Open Sans" w:eastAsia="Open Sans" w:hAnsi="Open Sans"/>
          <w:sz w:val="20"/>
          <w:szCs w:val="20"/>
          <w:rtl w:val="0"/>
        </w:rPr>
        <w:t xml:space="preserve">yoke — more at </w:t>
      </w:r>
      <w:hyperlink r:id="rId1">
        <w:r w:rsidDel="00000000" w:rsidR="00000000" w:rsidRPr="00000000">
          <w:rPr>
            <w:rFonts w:ascii="Open Sans" w:cs="Open Sans" w:eastAsia="Open Sans" w:hAnsi="Open Sans"/>
            <w:color w:val="1155cc"/>
            <w:sz w:val="20"/>
            <w:szCs w:val="20"/>
            <w:u w:val="single"/>
            <w:rtl w:val="0"/>
          </w:rPr>
          <w:t xml:space="preserve">yoke</w:t>
        </w:r>
      </w:hyperlink>
      <w:r w:rsidDel="00000000" w:rsidR="00000000" w:rsidRPr="00000000">
        <w:rPr>
          <w:rFonts w:ascii="Open Sans" w:cs="Open Sans" w:eastAsia="Open Sans" w:hAnsi="Open Sans"/>
          <w:sz w:val="20"/>
          <w:szCs w:val="20"/>
          <w:rtl w:val="0"/>
        </w:rPr>
        <w:t xml:space="preserve"> (First Known Use: circa 1847).</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240" w:lineRule="auto"/>
        <w:ind w:firstLine="72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t>
      </w:r>
      <w:hyperlink r:id="rId2">
        <w:r w:rsidDel="00000000" w:rsidR="00000000" w:rsidRPr="00000000">
          <w:rPr>
            <w:rFonts w:ascii="Open Sans" w:cs="Open Sans" w:eastAsia="Open Sans" w:hAnsi="Open Sans"/>
            <w:color w:val="1155cc"/>
            <w:sz w:val="20"/>
            <w:szCs w:val="20"/>
            <w:u w:val="single"/>
            <w:rtl w:val="0"/>
          </w:rPr>
          <w:t xml:space="preserve">Merriam-Webster</w:t>
        </w:r>
      </w:hyperlink>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240" w:lineRule="auto"/>
        <w:ind w:firstLine="720"/>
        <w:rPr>
          <w:rFonts w:ascii="Open Sans" w:cs="Open Sans" w:eastAsia="Open Sans" w:hAnsi="Open Sans"/>
          <w:sz w:val="20"/>
          <w:szCs w:val="20"/>
        </w:rPr>
      </w:pPr>
      <w:r w:rsidDel="00000000" w:rsidR="00000000" w:rsidRPr="00000000">
        <w:rPr>
          <w:rtl w:val="0"/>
        </w:rPr>
      </w:r>
    </w:p>
  </w:footnote>
  <w:footnote w:id="1">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240" w:lineRule="auto"/>
        <w:ind w:firstLine="720"/>
        <w:rPr>
          <w:rFonts w:ascii="Open Sans" w:cs="Open Sans" w:eastAsia="Open Sans" w:hAnsi="Open Sans"/>
          <w:sz w:val="20"/>
          <w:szCs w:val="20"/>
        </w:rPr>
      </w:pPr>
      <w:r w:rsidDel="00000000" w:rsidR="00000000" w:rsidRPr="00000000">
        <w:rPr>
          <w:rStyle w:val="FootnoteReference"/>
          <w:vertAlign w:val="superscript"/>
        </w:rPr>
        <w:footnoteRef/>
      </w:r>
      <w:r w:rsidDel="00000000" w:rsidR="00000000" w:rsidRPr="00000000">
        <w:rPr>
          <w:rFonts w:ascii="Open Sans" w:cs="Open Sans" w:eastAsia="Open Sans" w:hAnsi="Open Sans"/>
          <w:sz w:val="20"/>
          <w:szCs w:val="20"/>
          <w:rtl w:val="0"/>
        </w:rPr>
        <w:t xml:space="preserve"> [CCRU] Stillwell links Zone-3 to the Munumese quasiphonic particle ‘zx.’ It designates the ‘buzz-cutter’ sonics which Horowitz describes as a ‘swarming insectoid reversion within mammalian vocality.’</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docs.google.com/document/d/1QyG4auNiw3A5hUXGDXIZTOvkUZiF2iHKZzv0Aal820U/edit?usp=sharing" TargetMode="External"/><Relationship Id="rId9" Type="http://schemas.openxmlformats.org/officeDocument/2006/relationships/hyperlink" Target="https://docs.google.com/document/d/1AUneTvcmrVqv3mFEeHRylM70kuecjLg4xMYyToT5P2s/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gif"/><Relationship Id="rId8" Type="http://schemas.openxmlformats.org/officeDocument/2006/relationships/image" Target="media/image1.gif"/></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merriam-webster.com/dictionary/yoke" TargetMode="External"/><Relationship Id="rId2" Type="http://schemas.openxmlformats.org/officeDocument/2006/relationships/hyperlink" Target="http://www.merriam-webster.com/dictionary/syzy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